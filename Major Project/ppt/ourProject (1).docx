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FAF6C" w14:textId="12D8ECB3" w:rsidR="003C6376" w:rsidRPr="00361CFA" w:rsidRDefault="00266D9E" w:rsidP="00266D9E">
      <w:pPr>
        <w:jc w:val="center"/>
        <w:rPr>
          <w:b/>
          <w:bCs/>
          <w:sz w:val="48"/>
          <w:szCs w:val="48"/>
          <w:u w:val="double"/>
        </w:rPr>
      </w:pPr>
      <w:r w:rsidRPr="00361CFA">
        <w:rPr>
          <w:b/>
          <w:bCs/>
          <w:sz w:val="48"/>
          <w:szCs w:val="48"/>
          <w:u w:val="double"/>
        </w:rPr>
        <w:t>PROJECT TITLE- Resume Builder Application.</w:t>
      </w:r>
    </w:p>
    <w:p w14:paraId="6A318D6E" w14:textId="4136B740" w:rsidR="00266D9E" w:rsidRDefault="00266D9E" w:rsidP="00266D9E">
      <w:pPr>
        <w:rPr>
          <w:sz w:val="44"/>
          <w:szCs w:val="44"/>
        </w:rPr>
      </w:pPr>
    </w:p>
    <w:p w14:paraId="6997F9D1" w14:textId="6847D630" w:rsidR="007E6962" w:rsidRDefault="007E6962" w:rsidP="00266D9E">
      <w:pPr>
        <w:rPr>
          <w:sz w:val="44"/>
          <w:szCs w:val="44"/>
        </w:rPr>
      </w:pPr>
      <w:r w:rsidRPr="007E6962">
        <w:rPr>
          <w:sz w:val="44"/>
          <w:szCs w:val="44"/>
        </w:rPr>
        <w:t>What we are building?</w:t>
      </w:r>
    </w:p>
    <w:p w14:paraId="031244AB" w14:textId="3CFA80FC" w:rsidR="007E6962" w:rsidRDefault="007E6962" w:rsidP="00266D9E">
      <w:pPr>
        <w:rPr>
          <w:sz w:val="36"/>
          <w:szCs w:val="36"/>
        </w:rPr>
      </w:pPr>
      <w:r w:rsidRPr="007E6962">
        <w:rPr>
          <w:sz w:val="36"/>
          <w:szCs w:val="36"/>
        </w:rPr>
        <w:t>Resume Builder Application is a software which is a platform for students and other job aspirants. In which they can create their own designed biodata or resume as per their requirement.</w:t>
      </w:r>
    </w:p>
    <w:p w14:paraId="6F491177" w14:textId="208A9992" w:rsidR="007E6962" w:rsidRDefault="007E6962" w:rsidP="00266D9E">
      <w:pPr>
        <w:rPr>
          <w:sz w:val="44"/>
          <w:szCs w:val="44"/>
        </w:rPr>
      </w:pPr>
      <w:r>
        <w:rPr>
          <w:sz w:val="44"/>
          <w:szCs w:val="44"/>
        </w:rPr>
        <w:t>How it works?</w:t>
      </w:r>
    </w:p>
    <w:p w14:paraId="435B8E68" w14:textId="62B4B86A" w:rsidR="007E6962" w:rsidRPr="00361CFA" w:rsidRDefault="00361CFA" w:rsidP="00266D9E">
      <w:pPr>
        <w:rPr>
          <w:rFonts w:cstheme="minorHAnsi"/>
          <w:sz w:val="40"/>
          <w:szCs w:val="40"/>
          <w:u w:val="single"/>
        </w:rPr>
      </w:pPr>
      <w:r w:rsidRPr="00361CFA">
        <w:rPr>
          <w:rFonts w:cstheme="minorHAnsi"/>
          <w:sz w:val="40"/>
          <w:szCs w:val="40"/>
          <w:u w:val="single"/>
        </w:rPr>
        <w:t>Steps-</w:t>
      </w:r>
    </w:p>
    <w:p w14:paraId="04DD9876" w14:textId="1606C6BD" w:rsidR="00361CFA" w:rsidRPr="00361CFA" w:rsidRDefault="00361CFA" w:rsidP="00361CFA">
      <w:pPr>
        <w:pStyle w:val="ListParagraph"/>
        <w:numPr>
          <w:ilvl w:val="0"/>
          <w:numId w:val="3"/>
        </w:numPr>
        <w:rPr>
          <w:sz w:val="36"/>
          <w:szCs w:val="36"/>
          <w:u w:val="single"/>
        </w:rPr>
      </w:pPr>
      <w:r w:rsidRPr="00361CFA">
        <w:rPr>
          <w:rFonts w:cstheme="minorHAnsi"/>
          <w:sz w:val="36"/>
          <w:szCs w:val="36"/>
        </w:rPr>
        <w:t>Basically, first of all the user will sign in or signup his/her account</w:t>
      </w:r>
    </w:p>
    <w:p w14:paraId="6214B7C4" w14:textId="7E5400F8" w:rsidR="00361CFA" w:rsidRPr="00361CFA" w:rsidRDefault="00361CFA" w:rsidP="00361CFA">
      <w:pPr>
        <w:pStyle w:val="ListParagraph"/>
        <w:numPr>
          <w:ilvl w:val="0"/>
          <w:numId w:val="3"/>
        </w:numPr>
        <w:rPr>
          <w:sz w:val="36"/>
          <w:szCs w:val="36"/>
          <w:u w:val="single"/>
        </w:rPr>
      </w:pPr>
      <w:r w:rsidRPr="00361CFA">
        <w:rPr>
          <w:rFonts w:cstheme="minorHAnsi"/>
          <w:sz w:val="36"/>
          <w:szCs w:val="36"/>
        </w:rPr>
        <w:t>Then users start by selecting templates and layouts that suit their industry and personal preferences.</w:t>
      </w:r>
    </w:p>
    <w:p w14:paraId="65C12608" w14:textId="77777777" w:rsidR="00361CFA" w:rsidRPr="00361CFA" w:rsidRDefault="00361CFA" w:rsidP="00361CFA">
      <w:pPr>
        <w:pStyle w:val="ListParagraph"/>
        <w:rPr>
          <w:sz w:val="36"/>
          <w:szCs w:val="36"/>
          <w:u w:val="single"/>
        </w:rPr>
      </w:pPr>
    </w:p>
    <w:p w14:paraId="230E50F2" w14:textId="113F9384" w:rsidR="00361CFA" w:rsidRPr="00361CFA" w:rsidRDefault="00361CFA" w:rsidP="00361CFA">
      <w:pPr>
        <w:pStyle w:val="ListParagraph"/>
        <w:numPr>
          <w:ilvl w:val="0"/>
          <w:numId w:val="3"/>
        </w:numPr>
        <w:rPr>
          <w:sz w:val="36"/>
          <w:szCs w:val="36"/>
          <w:u w:val="single"/>
        </w:rPr>
      </w:pPr>
      <w:r w:rsidRPr="00361CFA">
        <w:rPr>
          <w:rFonts w:cstheme="minorHAnsi"/>
          <w:sz w:val="36"/>
          <w:szCs w:val="36"/>
        </w:rPr>
        <w:t>Then they will give their personal information like contact details, education, work experience, skills and achievements, all these things they will enter in an input form.</w:t>
      </w:r>
    </w:p>
    <w:p w14:paraId="22CA0F72" w14:textId="51EFB588" w:rsidR="00361CFA" w:rsidRDefault="00361CFA" w:rsidP="00361CFA">
      <w:pPr>
        <w:pStyle w:val="ListParagraph"/>
        <w:numPr>
          <w:ilvl w:val="0"/>
          <w:numId w:val="3"/>
        </w:numPr>
        <w:rPr>
          <w:rFonts w:cstheme="minorHAnsi"/>
          <w:sz w:val="36"/>
          <w:szCs w:val="36"/>
        </w:rPr>
      </w:pPr>
      <w:r>
        <w:rPr>
          <w:rFonts w:cstheme="minorHAnsi"/>
          <w:sz w:val="36"/>
          <w:szCs w:val="36"/>
        </w:rPr>
        <w:t>O</w:t>
      </w:r>
      <w:r w:rsidRPr="00361CFA">
        <w:rPr>
          <w:rFonts w:cstheme="minorHAnsi"/>
          <w:sz w:val="36"/>
          <w:szCs w:val="36"/>
        </w:rPr>
        <w:t>nce the user has completed the necessary sections, they can preview the resume and make any final adjustments before downloading or sharing it digitally.</w:t>
      </w:r>
    </w:p>
    <w:p w14:paraId="5C37561E" w14:textId="4332F4A1" w:rsidR="00361CFA" w:rsidRPr="00361CFA" w:rsidRDefault="00361CFA" w:rsidP="00361CFA">
      <w:pPr>
        <w:rPr>
          <w:rFonts w:cstheme="minorHAnsi"/>
          <w:sz w:val="36"/>
          <w:szCs w:val="36"/>
        </w:rPr>
      </w:pPr>
      <w:r>
        <w:rPr>
          <w:rFonts w:cstheme="minorHAnsi"/>
          <w:sz w:val="36"/>
          <w:szCs w:val="36"/>
        </w:rPr>
        <w:br w:type="page"/>
      </w:r>
    </w:p>
    <w:p w14:paraId="1ACC61CB" w14:textId="4D6A1CB5" w:rsidR="002660AB" w:rsidRDefault="002660AB" w:rsidP="002660AB">
      <w:pPr>
        <w:rPr>
          <w:rFonts w:cstheme="minorHAnsi"/>
          <w:sz w:val="44"/>
          <w:szCs w:val="44"/>
        </w:rPr>
      </w:pPr>
      <w:r w:rsidRPr="002660AB">
        <w:rPr>
          <w:rFonts w:cstheme="minorHAnsi"/>
          <w:sz w:val="44"/>
          <w:szCs w:val="44"/>
        </w:rPr>
        <w:lastRenderedPageBreak/>
        <w:t xml:space="preserve">We will work in all these tools and languages in this project </w:t>
      </w:r>
      <w:r>
        <w:rPr>
          <w:rFonts w:cstheme="minorHAnsi"/>
          <w:sz w:val="44"/>
          <w:szCs w:val="44"/>
        </w:rPr>
        <w:t>–</w:t>
      </w:r>
    </w:p>
    <w:p w14:paraId="6A6A2C16" w14:textId="7C0430AF" w:rsidR="002660AB" w:rsidRDefault="002660AB" w:rsidP="002660AB">
      <w:pPr>
        <w:pStyle w:val="ListParagraph"/>
        <w:numPr>
          <w:ilvl w:val="0"/>
          <w:numId w:val="5"/>
        </w:numPr>
        <w:rPr>
          <w:rFonts w:cstheme="minorHAnsi"/>
          <w:sz w:val="36"/>
          <w:szCs w:val="36"/>
        </w:rPr>
      </w:pPr>
      <w:r>
        <w:rPr>
          <w:rFonts w:cstheme="minorHAnsi"/>
          <w:sz w:val="36"/>
          <w:szCs w:val="36"/>
        </w:rPr>
        <w:t>Frontend – HTML, CSS, JavaScript, jQuery</w:t>
      </w:r>
    </w:p>
    <w:p w14:paraId="136E940A" w14:textId="66C27335" w:rsidR="002660AB" w:rsidRDefault="002660AB" w:rsidP="002660AB">
      <w:pPr>
        <w:pStyle w:val="ListParagraph"/>
        <w:numPr>
          <w:ilvl w:val="0"/>
          <w:numId w:val="5"/>
        </w:numPr>
        <w:rPr>
          <w:rFonts w:cstheme="minorHAnsi"/>
          <w:sz w:val="36"/>
          <w:szCs w:val="36"/>
        </w:rPr>
      </w:pPr>
      <w:r>
        <w:rPr>
          <w:rFonts w:cstheme="minorHAnsi"/>
          <w:sz w:val="36"/>
          <w:szCs w:val="36"/>
        </w:rPr>
        <w:t>Framework – Bootstrap</w:t>
      </w:r>
    </w:p>
    <w:p w14:paraId="381429CB" w14:textId="195E008E" w:rsidR="002660AB" w:rsidRDefault="002660AB" w:rsidP="002660AB">
      <w:pPr>
        <w:pStyle w:val="ListParagraph"/>
        <w:numPr>
          <w:ilvl w:val="0"/>
          <w:numId w:val="5"/>
        </w:numPr>
        <w:rPr>
          <w:rFonts w:cstheme="minorHAnsi"/>
          <w:sz w:val="36"/>
          <w:szCs w:val="36"/>
        </w:rPr>
      </w:pPr>
      <w:r>
        <w:rPr>
          <w:rFonts w:cstheme="minorHAnsi"/>
          <w:sz w:val="36"/>
          <w:szCs w:val="36"/>
        </w:rPr>
        <w:t>Backend – PHP</w:t>
      </w:r>
    </w:p>
    <w:p w14:paraId="326921C5" w14:textId="0DD3B324" w:rsidR="00434372" w:rsidRDefault="002660AB" w:rsidP="00434372">
      <w:pPr>
        <w:pStyle w:val="ListParagraph"/>
        <w:numPr>
          <w:ilvl w:val="0"/>
          <w:numId w:val="5"/>
        </w:numPr>
        <w:rPr>
          <w:rFonts w:cstheme="minorHAnsi"/>
          <w:sz w:val="36"/>
          <w:szCs w:val="36"/>
        </w:rPr>
      </w:pPr>
      <w:r>
        <w:rPr>
          <w:rFonts w:cstheme="minorHAnsi"/>
          <w:sz w:val="36"/>
          <w:szCs w:val="36"/>
        </w:rPr>
        <w:t xml:space="preserve">Database </w:t>
      </w:r>
      <w:r w:rsidR="00434372">
        <w:rPr>
          <w:rFonts w:cstheme="minorHAnsi"/>
          <w:sz w:val="36"/>
          <w:szCs w:val="36"/>
        </w:rPr>
        <w:t>–</w:t>
      </w:r>
      <w:r>
        <w:rPr>
          <w:rFonts w:cstheme="minorHAnsi"/>
          <w:sz w:val="36"/>
          <w:szCs w:val="36"/>
        </w:rPr>
        <w:t xml:space="preserve"> MySQL</w:t>
      </w:r>
    </w:p>
    <w:p w14:paraId="7D3719CA" w14:textId="0E30C2AC" w:rsidR="00111A06" w:rsidRDefault="00250A41" w:rsidP="00111A06">
      <w:pPr>
        <w:rPr>
          <w:rFonts w:cstheme="minorHAnsi"/>
          <w:sz w:val="44"/>
          <w:szCs w:val="44"/>
        </w:rPr>
      </w:pPr>
      <w:r w:rsidRPr="005267BC">
        <w:rPr>
          <w:rFonts w:cstheme="minorHAnsi"/>
          <w:sz w:val="44"/>
          <w:szCs w:val="44"/>
        </w:rPr>
        <w:t>Functionalities-</w:t>
      </w:r>
    </w:p>
    <w:p w14:paraId="45867495" w14:textId="5A6FEC5E" w:rsidR="00410301" w:rsidRDefault="00111A06" w:rsidP="0041030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6"/>
          <w:szCs w:val="36"/>
          <w:lang w:eastAsia="en-IN"/>
        </w:rPr>
      </w:pPr>
      <w:r w:rsidRPr="00111A06">
        <w:rPr>
          <w:rFonts w:ascii="Segoe UI" w:eastAsia="Times New Roman" w:hAnsi="Segoe UI" w:cs="Segoe UI"/>
          <w:color w:val="0D0D0D"/>
          <w:sz w:val="36"/>
          <w:szCs w:val="36"/>
          <w:u w:val="double"/>
          <w:lang w:val="en-US" w:eastAsia="en-IN"/>
        </w:rPr>
        <w:t>User Registration and Authentication</w:t>
      </w:r>
      <w:r>
        <w:rPr>
          <w:rFonts w:ascii="Segoe UI" w:eastAsia="Times New Roman" w:hAnsi="Segoe UI" w:cs="Segoe UI"/>
          <w:b/>
          <w:bCs/>
          <w:color w:val="0D0D0D"/>
          <w:sz w:val="36"/>
          <w:szCs w:val="36"/>
          <w:lang w:val="en-US" w:eastAsia="en-IN"/>
        </w:rPr>
        <w:t xml:space="preserve"> -</w:t>
      </w:r>
      <w:r w:rsidRPr="00111A06">
        <w:rPr>
          <w:rFonts w:ascii="Segoe UI" w:eastAsia="Times New Roman" w:hAnsi="Segoe UI" w:cs="Segoe UI"/>
          <w:b/>
          <w:bCs/>
          <w:color w:val="0D0D0D"/>
          <w:sz w:val="36"/>
          <w:szCs w:val="36"/>
          <w:lang w:val="en-US" w:eastAsia="en-IN"/>
        </w:rPr>
        <w:t xml:space="preserve"> </w:t>
      </w:r>
      <w:r w:rsidRPr="00111A06">
        <w:rPr>
          <w:rFonts w:ascii="Segoe UI" w:eastAsia="Times New Roman" w:hAnsi="Segoe UI" w:cs="Segoe UI"/>
          <w:color w:val="0D0D0D"/>
          <w:sz w:val="36"/>
          <w:szCs w:val="36"/>
          <w:lang w:val="en-US" w:eastAsia="en-IN"/>
        </w:rPr>
        <w:t>Allow users to create accounts and log in securely.</w:t>
      </w:r>
    </w:p>
    <w:p w14:paraId="2A9A7A32" w14:textId="77777777" w:rsidR="00410301" w:rsidRPr="00410301" w:rsidRDefault="00410301" w:rsidP="0041030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6"/>
          <w:szCs w:val="36"/>
          <w:lang w:eastAsia="en-IN"/>
        </w:rPr>
      </w:pPr>
    </w:p>
    <w:p w14:paraId="7AC1115D" w14:textId="34CB7F2C" w:rsidR="00410301" w:rsidRPr="006D4850" w:rsidRDefault="00410301" w:rsidP="00410301">
      <w:pPr>
        <w:pStyle w:val="ListParagraph"/>
        <w:numPr>
          <w:ilvl w:val="0"/>
          <w:numId w:val="10"/>
        </w:numPr>
        <w:rPr>
          <w:rFonts w:cstheme="minorHAnsi"/>
          <w:sz w:val="36"/>
          <w:szCs w:val="36"/>
        </w:rPr>
      </w:pPr>
      <w:ins w:id="0" w:author="Microsoft Word" w:date="2024-03-08T23:12:00Z">
        <w:r w:rsidRPr="006D4850">
          <w:rPr>
            <w:rFonts w:cstheme="minorHAnsi"/>
            <w:sz w:val="36"/>
            <w:szCs w:val="36"/>
            <w:u w:val="double"/>
          </w:rPr>
          <w:t>Template selection</w:t>
        </w:r>
        <w:r w:rsidRPr="00F2147A">
          <w:rPr>
            <w:rFonts w:cstheme="minorHAnsi"/>
            <w:sz w:val="36"/>
            <w:szCs w:val="36"/>
          </w:rPr>
          <w:t xml:space="preserve"> </w:t>
        </w:r>
        <w:r w:rsidRPr="006D4850">
          <w:rPr>
            <w:rFonts w:cstheme="minorHAnsi"/>
            <w:sz w:val="36"/>
            <w:szCs w:val="36"/>
          </w:rPr>
          <w:t xml:space="preserve">- </w:t>
        </w:r>
        <w:r w:rsidRPr="006D4850">
          <w:rPr>
            <w:rFonts w:ascii="Segoe UI" w:hAnsi="Segoe UI" w:cs="Segoe UI"/>
            <w:color w:val="0D0D0D"/>
            <w:sz w:val="36"/>
            <w:szCs w:val="36"/>
            <w:shd w:val="clear" w:color="auto" w:fill="FFFFFF"/>
          </w:rPr>
          <w:t>Provide a variety of professionally designed templates for users to choose from. These templates should cover different industries and job types to suit various preferences.</w:t>
        </w:r>
      </w:ins>
    </w:p>
    <w:p w14:paraId="71CBFF4D" w14:textId="77777777" w:rsidR="00111A06" w:rsidRPr="006D4850" w:rsidRDefault="00111A06" w:rsidP="00111A06">
      <w:pPr>
        <w:rPr>
          <w:rFonts w:eastAsia="Times New Roman"/>
          <w:lang w:eastAsia="en-IN"/>
        </w:rPr>
      </w:pPr>
    </w:p>
    <w:p w14:paraId="40EAE0AD" w14:textId="197094C4" w:rsidR="00E748EF" w:rsidRPr="00111A06" w:rsidRDefault="00111A06" w:rsidP="005267BC">
      <w:pPr>
        <w:pStyle w:val="ListParagraph"/>
        <w:numPr>
          <w:ilvl w:val="0"/>
          <w:numId w:val="7"/>
        </w:numPr>
        <w:rPr>
          <w:rFonts w:cstheme="minorHAnsi"/>
          <w:sz w:val="36"/>
          <w:szCs w:val="36"/>
        </w:rPr>
      </w:pPr>
      <w:r w:rsidRPr="00111A06">
        <w:rPr>
          <w:rStyle w:val="Strong"/>
          <w:rFonts w:ascii="Segoe UI" w:hAnsi="Segoe UI" w:cs="Segoe UI"/>
          <w:b w:val="0"/>
          <w:bCs w:val="0"/>
          <w:color w:val="0D0D0D"/>
          <w:sz w:val="36"/>
          <w:szCs w:val="36"/>
          <w:u w:val="double"/>
          <w:bdr w:val="single" w:sz="2" w:space="0" w:color="E3E3E3" w:frame="1"/>
          <w:shd w:val="clear" w:color="auto" w:fill="FFFFFF"/>
        </w:rPr>
        <w:t>Importing and Exporting</w:t>
      </w:r>
      <w:r>
        <w:rPr>
          <w:rFonts w:ascii="Segoe UI" w:hAnsi="Segoe UI" w:cs="Segoe UI"/>
          <w:b/>
          <w:bCs/>
          <w:color w:val="0D0D0D"/>
          <w:sz w:val="36"/>
          <w:szCs w:val="36"/>
          <w:u w:val="double"/>
          <w:shd w:val="clear" w:color="auto" w:fill="FFFFFF"/>
        </w:rPr>
        <w:t xml:space="preserve"> -</w:t>
      </w:r>
      <w:r w:rsidRPr="00111A06">
        <w:rPr>
          <w:rFonts w:ascii="Segoe UI" w:hAnsi="Segoe UI" w:cs="Segoe UI"/>
          <w:color w:val="0D0D0D"/>
          <w:sz w:val="36"/>
          <w:szCs w:val="36"/>
          <w:shd w:val="clear" w:color="auto" w:fill="FFFFFF"/>
        </w:rPr>
        <w:t xml:space="preserve"> Enable users to import existing resumes from other formats (e.g., Word, PDF) or social media profiles (e.g., LinkedIn). Likewise, users should be able to export their created resumes in various formats such as PDF, Word, or plain text.</w:t>
      </w:r>
    </w:p>
    <w:p w14:paraId="3D72A3F9" w14:textId="7C013BE8" w:rsidR="00111A06" w:rsidRPr="00410301" w:rsidRDefault="00111A06" w:rsidP="005267BC">
      <w:pPr>
        <w:pStyle w:val="ListParagraph"/>
        <w:numPr>
          <w:ilvl w:val="0"/>
          <w:numId w:val="7"/>
        </w:numPr>
        <w:rPr>
          <w:rFonts w:cstheme="minorHAnsi"/>
          <w:sz w:val="36"/>
          <w:szCs w:val="36"/>
        </w:rPr>
      </w:pPr>
      <w:r w:rsidRPr="00111A06">
        <w:rPr>
          <w:rStyle w:val="Strong"/>
          <w:rFonts w:ascii="Segoe UI" w:hAnsi="Segoe UI" w:cs="Segoe UI"/>
          <w:b w:val="0"/>
          <w:bCs w:val="0"/>
          <w:color w:val="0D0D0D"/>
          <w:sz w:val="36"/>
          <w:szCs w:val="36"/>
          <w:u w:val="double"/>
          <w:bdr w:val="single" w:sz="2" w:space="0" w:color="E3E3E3" w:frame="1"/>
          <w:shd w:val="clear" w:color="auto" w:fill="FFFFFF"/>
        </w:rPr>
        <w:lastRenderedPageBreak/>
        <w:t>Mobile Compatibility</w:t>
      </w:r>
      <w:r>
        <w:rPr>
          <w:rFonts w:ascii="Segoe UI" w:hAnsi="Segoe UI" w:cs="Segoe UI"/>
          <w:b/>
          <w:bCs/>
          <w:color w:val="0D0D0D"/>
          <w:sz w:val="36"/>
          <w:szCs w:val="36"/>
          <w:shd w:val="clear" w:color="auto" w:fill="FFFFFF"/>
        </w:rPr>
        <w:t xml:space="preserve"> -</w:t>
      </w:r>
      <w:r w:rsidRPr="00111A06">
        <w:rPr>
          <w:rFonts w:ascii="Segoe UI" w:hAnsi="Segoe UI" w:cs="Segoe UI"/>
          <w:color w:val="0D0D0D"/>
          <w:sz w:val="36"/>
          <w:szCs w:val="36"/>
          <w:shd w:val="clear" w:color="auto" w:fill="FFFFFF"/>
        </w:rPr>
        <w:t xml:space="preserve"> Ensure the application is compatible with mobile devices, allowing users to create or edit resumes on-the-go.</w:t>
      </w:r>
    </w:p>
    <w:p w14:paraId="79F13026" w14:textId="77777777" w:rsidR="00410301" w:rsidRPr="00111A06" w:rsidRDefault="00410301" w:rsidP="00410301">
      <w:pPr>
        <w:pStyle w:val="ListParagraph"/>
        <w:rPr>
          <w:rFonts w:cstheme="minorHAnsi"/>
          <w:sz w:val="36"/>
          <w:szCs w:val="36"/>
        </w:rPr>
      </w:pPr>
    </w:p>
    <w:p w14:paraId="21FBBEE7" w14:textId="0E03E5A5" w:rsidR="00111A06" w:rsidRPr="00111A06" w:rsidRDefault="00111A06" w:rsidP="00111A06">
      <w:pPr>
        <w:pStyle w:val="ListParagraph"/>
        <w:numPr>
          <w:ilvl w:val="0"/>
          <w:numId w:val="7"/>
        </w:numPr>
        <w:rPr>
          <w:rFonts w:cstheme="minorHAnsi"/>
          <w:sz w:val="36"/>
          <w:szCs w:val="36"/>
        </w:rPr>
      </w:pPr>
      <w:r w:rsidRPr="00111A06">
        <w:rPr>
          <w:rStyle w:val="Strong"/>
          <w:rFonts w:ascii="Segoe UI" w:hAnsi="Segoe UI" w:cs="Segoe UI"/>
          <w:b w:val="0"/>
          <w:bCs w:val="0"/>
          <w:color w:val="0D0D0D"/>
          <w:sz w:val="36"/>
          <w:szCs w:val="36"/>
          <w:u w:val="double"/>
          <w:bdr w:val="single" w:sz="2" w:space="0" w:color="E3E3E3" w:frame="1"/>
          <w:shd w:val="clear" w:color="auto" w:fill="FFFFFF"/>
        </w:rPr>
        <w:t>Privacy and Security</w:t>
      </w:r>
      <w:r>
        <w:rPr>
          <w:rFonts w:ascii="Segoe UI" w:hAnsi="Segoe UI" w:cs="Segoe UI"/>
          <w:b/>
          <w:bCs/>
          <w:color w:val="0D0D0D"/>
          <w:sz w:val="36"/>
          <w:szCs w:val="36"/>
          <w:shd w:val="clear" w:color="auto" w:fill="FFFFFF"/>
        </w:rPr>
        <w:t xml:space="preserve"> -</w:t>
      </w:r>
      <w:r w:rsidRPr="00111A06">
        <w:rPr>
          <w:rFonts w:ascii="Segoe UI" w:hAnsi="Segoe UI" w:cs="Segoe UI"/>
          <w:color w:val="0D0D0D"/>
          <w:sz w:val="36"/>
          <w:szCs w:val="36"/>
          <w:shd w:val="clear" w:color="auto" w:fill="FFFFFF"/>
        </w:rPr>
        <w:t xml:space="preserve"> Implement measures to protect user data and ensure privacy, especially when handling sensitive information such as contact details and work history.</w:t>
      </w:r>
    </w:p>
    <w:p w14:paraId="0E6AF3C7" w14:textId="2BDD43D3" w:rsidR="00111A06" w:rsidRDefault="00111A06" w:rsidP="00111A0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6"/>
          <w:szCs w:val="36"/>
          <w:lang w:eastAsia="en-IN"/>
        </w:rPr>
      </w:pPr>
      <w:r w:rsidRPr="00111A06">
        <w:rPr>
          <w:rFonts w:ascii="Segoe UI" w:eastAsia="Times New Roman" w:hAnsi="Segoe UI" w:cs="Segoe UI"/>
          <w:color w:val="0D0D0D"/>
          <w:sz w:val="36"/>
          <w:szCs w:val="36"/>
          <w:u w:val="double"/>
          <w:bdr w:val="single" w:sz="2" w:space="0" w:color="E3E3E3" w:frame="1"/>
          <w:lang w:eastAsia="en-IN"/>
        </w:rPr>
        <w:t>Saving and Versioning</w:t>
      </w:r>
      <w:r>
        <w:rPr>
          <w:rFonts w:ascii="Segoe UI" w:eastAsia="Times New Roman" w:hAnsi="Segoe UI" w:cs="Segoe UI"/>
          <w:color w:val="0D0D0D"/>
          <w:sz w:val="36"/>
          <w:szCs w:val="36"/>
          <w:lang w:eastAsia="en-IN"/>
        </w:rPr>
        <w:t xml:space="preserve"> - </w:t>
      </w:r>
      <w:r w:rsidRPr="00111A06">
        <w:rPr>
          <w:rFonts w:ascii="Segoe UI" w:eastAsia="Times New Roman" w:hAnsi="Segoe UI" w:cs="Segoe UI"/>
          <w:color w:val="0D0D0D"/>
          <w:sz w:val="36"/>
          <w:szCs w:val="36"/>
          <w:lang w:eastAsia="en-IN"/>
        </w:rPr>
        <w:t>Allow users to save their progress and resume versions, enabling them to revisit and update their resumes as needed. Versioning features can help users track changes and revert to previous versions if necessary.</w:t>
      </w:r>
    </w:p>
    <w:p w14:paraId="0B2AB821" w14:textId="77777777" w:rsidR="003E7F02" w:rsidRDefault="003E7F02" w:rsidP="003E7F0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36"/>
          <w:szCs w:val="36"/>
          <w:lang w:eastAsia="en-IN"/>
        </w:rPr>
      </w:pPr>
    </w:p>
    <w:p w14:paraId="5BF76A11" w14:textId="3D8A4AB4" w:rsidR="00111A06" w:rsidRDefault="003E7F02" w:rsidP="00F214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6"/>
          <w:szCs w:val="36"/>
          <w:lang w:eastAsia="en-IN"/>
        </w:rPr>
      </w:pPr>
      <w:r w:rsidRPr="003E7F02">
        <w:rPr>
          <w:rFonts w:ascii="Segoe UI" w:eastAsia="Times New Roman" w:hAnsi="Segoe UI" w:cs="Segoe UI"/>
          <w:color w:val="0D0D0D"/>
          <w:sz w:val="36"/>
          <w:szCs w:val="36"/>
          <w:u w:val="double"/>
          <w:lang w:val="en-US" w:eastAsia="en-IN"/>
        </w:rPr>
        <w:t>Responsive Design</w:t>
      </w:r>
      <w:r w:rsidR="00F2147A">
        <w:rPr>
          <w:rFonts w:ascii="Segoe UI" w:eastAsia="Times New Roman" w:hAnsi="Segoe UI" w:cs="Segoe UI"/>
          <w:b/>
          <w:bCs/>
          <w:color w:val="0D0D0D"/>
          <w:sz w:val="36"/>
          <w:szCs w:val="36"/>
          <w:lang w:val="en-US" w:eastAsia="en-IN"/>
        </w:rPr>
        <w:t xml:space="preserve"> - </w:t>
      </w:r>
      <w:r w:rsidRPr="003E7F02">
        <w:rPr>
          <w:rFonts w:ascii="Segoe UI" w:eastAsia="Times New Roman" w:hAnsi="Segoe UI" w:cs="Segoe UI"/>
          <w:color w:val="0D0D0D"/>
          <w:sz w:val="36"/>
          <w:szCs w:val="36"/>
          <w:lang w:val="en-US" w:eastAsia="en-IN"/>
        </w:rPr>
        <w:t>Ensure that the application is mobile-friendly to accommodate users on various devices.</w:t>
      </w:r>
    </w:p>
    <w:p w14:paraId="01D06D37" w14:textId="77777777" w:rsidR="00F2147A" w:rsidRPr="00F2147A" w:rsidRDefault="00F2147A" w:rsidP="0041030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6"/>
          <w:szCs w:val="36"/>
          <w:lang w:eastAsia="en-IN"/>
        </w:rPr>
      </w:pPr>
    </w:p>
    <w:sectPr w:rsidR="00F2147A" w:rsidRPr="00F2147A" w:rsidSect="00B816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088"/>
    <w:multiLevelType w:val="hybridMultilevel"/>
    <w:tmpl w:val="2C843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5B4EA9"/>
    <w:multiLevelType w:val="multilevel"/>
    <w:tmpl w:val="0184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F07B1"/>
    <w:multiLevelType w:val="hybridMultilevel"/>
    <w:tmpl w:val="7E749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F03D2D"/>
    <w:multiLevelType w:val="hybridMultilevel"/>
    <w:tmpl w:val="B6185696"/>
    <w:lvl w:ilvl="0" w:tplc="26FCE02C">
      <w:start w:val="1"/>
      <w:numFmt w:val="decimal"/>
      <w:lvlText w:val="%1."/>
      <w:lvlJc w:val="left"/>
      <w:pPr>
        <w:ind w:left="720"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8F6A5C"/>
    <w:multiLevelType w:val="hybridMultilevel"/>
    <w:tmpl w:val="12C46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7C25E9"/>
    <w:multiLevelType w:val="hybridMultilevel"/>
    <w:tmpl w:val="492A28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52442C0"/>
    <w:multiLevelType w:val="hybridMultilevel"/>
    <w:tmpl w:val="55609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646034"/>
    <w:multiLevelType w:val="hybridMultilevel"/>
    <w:tmpl w:val="E7345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400146"/>
    <w:multiLevelType w:val="hybridMultilevel"/>
    <w:tmpl w:val="F95CE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83B3B"/>
    <w:multiLevelType w:val="hybridMultilevel"/>
    <w:tmpl w:val="1172B67C"/>
    <w:lvl w:ilvl="0" w:tplc="4BF8DC2C">
      <w:start w:val="1"/>
      <w:numFmt w:val="bullet"/>
      <w:lvlText w:val=""/>
      <w:lvlJc w:val="left"/>
      <w:pPr>
        <w:ind w:left="644" w:hanging="360"/>
      </w:pPr>
      <w:rPr>
        <w:rFonts w:ascii="Symbol" w:hAnsi="Symbol" w:hint="default"/>
        <w:sz w:val="36"/>
        <w:szCs w:val="36"/>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2089186314">
    <w:abstractNumId w:val="8"/>
  </w:num>
  <w:num w:numId="2" w16cid:durableId="902520683">
    <w:abstractNumId w:val="5"/>
  </w:num>
  <w:num w:numId="3" w16cid:durableId="1544705807">
    <w:abstractNumId w:val="3"/>
  </w:num>
  <w:num w:numId="4" w16cid:durableId="874342633">
    <w:abstractNumId w:val="9"/>
  </w:num>
  <w:num w:numId="5" w16cid:durableId="608047391">
    <w:abstractNumId w:val="6"/>
  </w:num>
  <w:num w:numId="6" w16cid:durableId="1456756187">
    <w:abstractNumId w:val="7"/>
  </w:num>
  <w:num w:numId="7" w16cid:durableId="952401862">
    <w:abstractNumId w:val="2"/>
  </w:num>
  <w:num w:numId="8" w16cid:durableId="685983507">
    <w:abstractNumId w:val="1"/>
  </w:num>
  <w:num w:numId="9" w16cid:durableId="1272199377">
    <w:abstractNumId w:val="4"/>
  </w:num>
  <w:num w:numId="10" w16cid:durableId="991760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9E"/>
    <w:rsid w:val="000D1672"/>
    <w:rsid w:val="00111A06"/>
    <w:rsid w:val="00250A41"/>
    <w:rsid w:val="002660AB"/>
    <w:rsid w:val="00266D9E"/>
    <w:rsid w:val="00361CFA"/>
    <w:rsid w:val="003C6376"/>
    <w:rsid w:val="003E7F02"/>
    <w:rsid w:val="00410301"/>
    <w:rsid w:val="00434372"/>
    <w:rsid w:val="005267BC"/>
    <w:rsid w:val="006521B3"/>
    <w:rsid w:val="0066594F"/>
    <w:rsid w:val="006D4850"/>
    <w:rsid w:val="0072568E"/>
    <w:rsid w:val="00770792"/>
    <w:rsid w:val="007E6962"/>
    <w:rsid w:val="00B81618"/>
    <w:rsid w:val="00CA6607"/>
    <w:rsid w:val="00E748EF"/>
    <w:rsid w:val="00F2147A"/>
    <w:rsid w:val="00FB2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D0D5"/>
  <w15:chartTrackingRefBased/>
  <w15:docId w15:val="{08B68F27-5E6E-4F4A-8010-5BA20C4E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A06"/>
  </w:style>
  <w:style w:type="paragraph" w:styleId="Heading1">
    <w:name w:val="heading 1"/>
    <w:basedOn w:val="Normal"/>
    <w:next w:val="Normal"/>
    <w:link w:val="Heading1Char"/>
    <w:uiPriority w:val="9"/>
    <w:qFormat/>
    <w:rsid w:val="00266D9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66D9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66D9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66D9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66D9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66D9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66D9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66D9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66D9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D9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266D9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66D9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66D9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66D9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66D9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66D9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66D9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66D9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66D9E"/>
    <w:pPr>
      <w:spacing w:line="240" w:lineRule="auto"/>
    </w:pPr>
    <w:rPr>
      <w:b/>
      <w:bCs/>
      <w:smallCaps/>
      <w:color w:val="595959" w:themeColor="text1" w:themeTint="A6"/>
    </w:rPr>
  </w:style>
  <w:style w:type="paragraph" w:styleId="Title">
    <w:name w:val="Title"/>
    <w:basedOn w:val="Normal"/>
    <w:next w:val="Normal"/>
    <w:link w:val="TitleChar"/>
    <w:uiPriority w:val="10"/>
    <w:qFormat/>
    <w:rsid w:val="00266D9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66D9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66D9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66D9E"/>
    <w:rPr>
      <w:rFonts w:asciiTheme="majorHAnsi" w:eastAsiaTheme="majorEastAsia" w:hAnsiTheme="majorHAnsi" w:cstheme="majorBidi"/>
      <w:sz w:val="30"/>
      <w:szCs w:val="30"/>
    </w:rPr>
  </w:style>
  <w:style w:type="character" w:styleId="Strong">
    <w:name w:val="Strong"/>
    <w:basedOn w:val="DefaultParagraphFont"/>
    <w:uiPriority w:val="22"/>
    <w:qFormat/>
    <w:rsid w:val="00266D9E"/>
    <w:rPr>
      <w:b/>
      <w:bCs/>
    </w:rPr>
  </w:style>
  <w:style w:type="character" w:styleId="Emphasis">
    <w:name w:val="Emphasis"/>
    <w:basedOn w:val="DefaultParagraphFont"/>
    <w:uiPriority w:val="20"/>
    <w:qFormat/>
    <w:rsid w:val="00266D9E"/>
    <w:rPr>
      <w:i/>
      <w:iCs/>
      <w:color w:val="70AD47" w:themeColor="accent6"/>
    </w:rPr>
  </w:style>
  <w:style w:type="paragraph" w:styleId="NoSpacing">
    <w:name w:val="No Spacing"/>
    <w:uiPriority w:val="1"/>
    <w:qFormat/>
    <w:rsid w:val="00266D9E"/>
    <w:pPr>
      <w:spacing w:after="0" w:line="240" w:lineRule="auto"/>
    </w:pPr>
  </w:style>
  <w:style w:type="paragraph" w:styleId="Quote">
    <w:name w:val="Quote"/>
    <w:basedOn w:val="Normal"/>
    <w:next w:val="Normal"/>
    <w:link w:val="QuoteChar"/>
    <w:uiPriority w:val="29"/>
    <w:qFormat/>
    <w:rsid w:val="00266D9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66D9E"/>
    <w:rPr>
      <w:i/>
      <w:iCs/>
      <w:color w:val="262626" w:themeColor="text1" w:themeTint="D9"/>
    </w:rPr>
  </w:style>
  <w:style w:type="paragraph" w:styleId="IntenseQuote">
    <w:name w:val="Intense Quote"/>
    <w:basedOn w:val="Normal"/>
    <w:next w:val="Normal"/>
    <w:link w:val="IntenseQuoteChar"/>
    <w:uiPriority w:val="30"/>
    <w:qFormat/>
    <w:rsid w:val="00266D9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66D9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66D9E"/>
    <w:rPr>
      <w:i/>
      <w:iCs/>
    </w:rPr>
  </w:style>
  <w:style w:type="character" w:styleId="IntenseEmphasis">
    <w:name w:val="Intense Emphasis"/>
    <w:basedOn w:val="DefaultParagraphFont"/>
    <w:uiPriority w:val="21"/>
    <w:qFormat/>
    <w:rsid w:val="00266D9E"/>
    <w:rPr>
      <w:b/>
      <w:bCs/>
      <w:i/>
      <w:iCs/>
    </w:rPr>
  </w:style>
  <w:style w:type="character" w:styleId="SubtleReference">
    <w:name w:val="Subtle Reference"/>
    <w:basedOn w:val="DefaultParagraphFont"/>
    <w:uiPriority w:val="31"/>
    <w:qFormat/>
    <w:rsid w:val="00266D9E"/>
    <w:rPr>
      <w:smallCaps/>
      <w:color w:val="595959" w:themeColor="text1" w:themeTint="A6"/>
    </w:rPr>
  </w:style>
  <w:style w:type="character" w:styleId="IntenseReference">
    <w:name w:val="Intense Reference"/>
    <w:basedOn w:val="DefaultParagraphFont"/>
    <w:uiPriority w:val="32"/>
    <w:qFormat/>
    <w:rsid w:val="00266D9E"/>
    <w:rPr>
      <w:b/>
      <w:bCs/>
      <w:smallCaps/>
      <w:color w:val="70AD47" w:themeColor="accent6"/>
    </w:rPr>
  </w:style>
  <w:style w:type="character" w:styleId="BookTitle">
    <w:name w:val="Book Title"/>
    <w:basedOn w:val="DefaultParagraphFont"/>
    <w:uiPriority w:val="33"/>
    <w:qFormat/>
    <w:rsid w:val="00266D9E"/>
    <w:rPr>
      <w:b/>
      <w:bCs/>
      <w:caps w:val="0"/>
      <w:smallCaps/>
      <w:spacing w:val="7"/>
      <w:sz w:val="21"/>
      <w:szCs w:val="21"/>
    </w:rPr>
  </w:style>
  <w:style w:type="paragraph" w:styleId="TOCHeading">
    <w:name w:val="TOC Heading"/>
    <w:basedOn w:val="Heading1"/>
    <w:next w:val="Normal"/>
    <w:uiPriority w:val="39"/>
    <w:semiHidden/>
    <w:unhideWhenUsed/>
    <w:qFormat/>
    <w:rsid w:val="00266D9E"/>
    <w:pPr>
      <w:outlineLvl w:val="9"/>
    </w:pPr>
  </w:style>
  <w:style w:type="paragraph" w:styleId="ListParagraph">
    <w:name w:val="List Paragraph"/>
    <w:basedOn w:val="Normal"/>
    <w:uiPriority w:val="34"/>
    <w:qFormat/>
    <w:rsid w:val="00361CFA"/>
    <w:pPr>
      <w:ind w:left="720"/>
      <w:contextualSpacing/>
    </w:pPr>
  </w:style>
  <w:style w:type="paragraph" w:styleId="NormalWeb">
    <w:name w:val="Normal (Web)"/>
    <w:basedOn w:val="Normal"/>
    <w:uiPriority w:val="99"/>
    <w:semiHidden/>
    <w:unhideWhenUsed/>
    <w:rsid w:val="00111A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815">
      <w:bodyDiv w:val="1"/>
      <w:marLeft w:val="0"/>
      <w:marRight w:val="0"/>
      <w:marTop w:val="0"/>
      <w:marBottom w:val="0"/>
      <w:divBdr>
        <w:top w:val="none" w:sz="0" w:space="0" w:color="auto"/>
        <w:left w:val="none" w:sz="0" w:space="0" w:color="auto"/>
        <w:bottom w:val="none" w:sz="0" w:space="0" w:color="auto"/>
        <w:right w:val="none" w:sz="0" w:space="0" w:color="auto"/>
      </w:divBdr>
    </w:div>
    <w:div w:id="352344618">
      <w:bodyDiv w:val="1"/>
      <w:marLeft w:val="0"/>
      <w:marRight w:val="0"/>
      <w:marTop w:val="0"/>
      <w:marBottom w:val="0"/>
      <w:divBdr>
        <w:top w:val="none" w:sz="0" w:space="0" w:color="auto"/>
        <w:left w:val="none" w:sz="0" w:space="0" w:color="auto"/>
        <w:bottom w:val="none" w:sz="0" w:space="0" w:color="auto"/>
        <w:right w:val="none" w:sz="0" w:space="0" w:color="auto"/>
      </w:divBdr>
    </w:div>
    <w:div w:id="1470856914">
      <w:bodyDiv w:val="1"/>
      <w:marLeft w:val="0"/>
      <w:marRight w:val="0"/>
      <w:marTop w:val="0"/>
      <w:marBottom w:val="0"/>
      <w:divBdr>
        <w:top w:val="none" w:sz="0" w:space="0" w:color="auto"/>
        <w:left w:val="none" w:sz="0" w:space="0" w:color="auto"/>
        <w:bottom w:val="none" w:sz="0" w:space="0" w:color="auto"/>
        <w:right w:val="none" w:sz="0" w:space="0" w:color="auto"/>
      </w:divBdr>
    </w:div>
    <w:div w:id="1944219644">
      <w:bodyDiv w:val="1"/>
      <w:marLeft w:val="0"/>
      <w:marRight w:val="0"/>
      <w:marTop w:val="0"/>
      <w:marBottom w:val="0"/>
      <w:divBdr>
        <w:top w:val="none" w:sz="0" w:space="0" w:color="auto"/>
        <w:left w:val="none" w:sz="0" w:space="0" w:color="auto"/>
        <w:bottom w:val="none" w:sz="0" w:space="0" w:color="auto"/>
        <w:right w:val="none" w:sz="0" w:space="0" w:color="auto"/>
      </w:divBdr>
    </w:div>
    <w:div w:id="20385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YODITYA RAHI</dc:creator>
  <cp:keywords/>
  <dc:description/>
  <cp:lastModifiedBy>YODITYA RAHI</cp:lastModifiedBy>
  <cp:revision>3</cp:revision>
  <dcterms:created xsi:type="dcterms:W3CDTF">2024-03-08T17:48:00Z</dcterms:created>
  <dcterms:modified xsi:type="dcterms:W3CDTF">2024-03-08T17:52:00Z</dcterms:modified>
</cp:coreProperties>
</file>